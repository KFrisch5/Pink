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5229A3" w:rsidP="005229A3">
      <w:pPr>
        <w:pStyle w:val="ListParagraph"/>
        <w:numPr>
          <w:ilvl w:val="0"/>
          <w:numId w:val="1"/>
        </w:numPr>
      </w:pPr>
      <w:r>
        <w:t>Login to github</w:t>
      </w:r>
      <w:r>
        <w:br/>
      </w:r>
    </w:p>
    <w:p w:rsidR="005229A3" w:rsidRDefault="005229A3" w:rsidP="005229A3">
      <w:pPr>
        <w:pStyle w:val="ListParagraph"/>
        <w:numPr>
          <w:ilvl w:val="0"/>
          <w:numId w:val="1"/>
        </w:numPr>
      </w:pPr>
      <w:r>
        <w:t xml:space="preserve">Read Instructions.txt found here --&gt; </w:t>
      </w:r>
      <w:hyperlink r:id="rId5" w:history="1">
        <w:r w:rsidRPr="006F3F07">
          <w:rPr>
            <w:rStyle w:val="Hyperlink"/>
          </w:rPr>
          <w:t>https://github.com/MrFiniOrg/Pink/blob/master/INSTRUCTIONS.txt</w:t>
        </w:r>
      </w:hyperlink>
      <w:r>
        <w:br/>
      </w:r>
    </w:p>
    <w:p w:rsidR="005229A3" w:rsidRDefault="005229A3" w:rsidP="005229A3">
      <w:pPr>
        <w:pStyle w:val="ListParagraph"/>
        <w:numPr>
          <w:ilvl w:val="0"/>
          <w:numId w:val="1"/>
        </w:numPr>
      </w:pPr>
      <w:r>
        <w:t>Open Bash</w:t>
      </w:r>
      <w:r>
        <w:br/>
      </w:r>
      <w:r>
        <w:rPr>
          <w:noProof/>
        </w:rPr>
        <w:drawing>
          <wp:inline distT="0" distB="0" distL="0" distR="0" wp14:anchorId="0D8447E2" wp14:editId="222DF333">
            <wp:extent cx="502920" cy="5288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63" cy="5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3" w:rsidRDefault="005229A3" w:rsidP="005229A3">
      <w:r>
        <w:t>Run the following cmd…</w:t>
      </w: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ls -al ~/.ssh</w:t>
      </w: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5229A3" w:rsidRDefault="005229A3" w:rsidP="005229A3">
      <w:pPr>
        <w:jc w:val="center"/>
      </w:pPr>
      <w:r>
        <w:rPr>
          <w:noProof/>
        </w:rPr>
        <w:drawing>
          <wp:inline distT="0" distB="0" distL="0" distR="0" wp14:anchorId="57027805" wp14:editId="5DEACF73">
            <wp:extent cx="3562350" cy="2287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433" cy="23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3" w:rsidRDefault="005229A3" w:rsidP="005229A3">
      <w:pPr>
        <w:jc w:val="center"/>
      </w:pPr>
    </w:p>
    <w:p w:rsidR="005229A3" w:rsidRDefault="005229A3" w:rsidP="005229A3">
      <w:r>
        <w:t>Generating a key…</w:t>
      </w:r>
      <w:r w:rsidRPr="005229A3">
        <w:rPr>
          <w:color w:val="FF0000"/>
        </w:rPr>
        <w:t>email</w:t>
      </w:r>
      <w: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ssh-keygen -t rsa -b 4096 -C </w:t>
      </w:r>
      <w:r w:rsidRPr="005229A3">
        <w:rPr>
          <w:rFonts w:ascii="Consolas" w:hAnsi="Consolas"/>
          <w:color w:val="FF0000"/>
          <w:sz w:val="18"/>
          <w:szCs w:val="18"/>
          <w:shd w:val="clear" w:color="auto" w:fill="FFFFFF"/>
        </w:rPr>
        <w:t>'felipedferreira11@gmail.com'</w:t>
      </w:r>
      <w:r>
        <w:br/>
        <w:t>enter X 3</w:t>
      </w:r>
      <w:r>
        <w:br/>
      </w:r>
      <w:r>
        <w:rPr>
          <w:noProof/>
        </w:rPr>
        <w:drawing>
          <wp:inline distT="0" distB="0" distL="0" distR="0" wp14:anchorId="34DDB436" wp14:editId="38575D79">
            <wp:extent cx="4892040" cy="2370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105" cy="23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3" w:rsidRDefault="005229A3" w:rsidP="005229A3">
      <w:r>
        <w:lastRenderedPageBreak/>
        <w:t>Run the Agent</w:t>
      </w:r>
      <w: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eval "$(ssh-agent -s)"</w:t>
      </w:r>
    </w:p>
    <w:p w:rsidR="005229A3" w:rsidRDefault="005229A3" w:rsidP="005229A3">
      <w:r>
        <w:rPr>
          <w:noProof/>
        </w:rPr>
        <w:drawing>
          <wp:inline distT="0" distB="0" distL="0" distR="0" wp14:anchorId="695D2AB3" wp14:editId="354480F1">
            <wp:extent cx="2690093" cy="4191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3" w:rsidRDefault="005229A3" w:rsidP="005229A3">
      <w:pPr>
        <w:jc w:val="center"/>
      </w:pP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the following command…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ssh-add ~/.ssh/id_rsa</w:t>
      </w: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085710E" wp14:editId="36521B07">
            <wp:extent cx="4381880" cy="5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Go to your GitHub accounts Settings </w:t>
      </w: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11" w:history="1">
        <w:r w:rsidRPr="006F3F0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https://github.com/settings/keys</w:t>
        </w:r>
      </w:hyperlink>
    </w:p>
    <w:p w:rsidR="005229A3" w:rsidRDefault="005229A3" w:rsidP="005229A3">
      <w:pPr>
        <w:rPr>
          <w:noProof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Click on New SSH Keys (top right)</w:t>
      </w:r>
      <w:r w:rsidRPr="005229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6FB0BC" wp14:editId="20B15A78">
            <wp:extent cx="815411" cy="3429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A3" w:rsidRDefault="005229A3" w:rsidP="005229A3">
      <w:pPr>
        <w:rPr>
          <w:noProof/>
        </w:rPr>
      </w:pPr>
      <w:r>
        <w:rPr>
          <w:noProof/>
        </w:rPr>
        <w:t>Give it a name and give the RSA.pub key</w:t>
      </w: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5229A3">
        <w:rPr>
          <w:rFonts w:ascii="Consolas" w:hAnsi="Consolas"/>
          <w:color w:val="FF0000"/>
          <w:sz w:val="18"/>
          <w:szCs w:val="18"/>
          <w:shd w:val="clear" w:color="auto" w:fill="FFFFFF"/>
        </w:rPr>
        <w:t>Getting the RSA_key</w:t>
      </w:r>
    </w:p>
    <w:p w:rsidR="005229A3" w:rsidRDefault="005229A3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Run the following in command prompt to get the RSA value…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 w:rsidRPr="005229A3">
        <w:rPr>
          <w:rFonts w:ascii="Consolas" w:hAnsi="Consolas"/>
          <w:color w:val="24292E"/>
          <w:sz w:val="18"/>
          <w:szCs w:val="18"/>
          <w:shd w:val="clear" w:color="auto" w:fill="FFFFFF"/>
        </w:rPr>
        <w:t>type C:\Users\%UserName%\.ssh\id_rsa.pub | clip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&amp;&amp; </w:t>
      </w:r>
      <w:r w:rsidRPr="005229A3">
        <w:rPr>
          <w:rFonts w:ascii="Consolas" w:hAnsi="Consolas"/>
          <w:color w:val="24292E"/>
          <w:sz w:val="18"/>
          <w:szCs w:val="18"/>
          <w:shd w:val="clear" w:color="auto" w:fill="FFFFFF"/>
        </w:rPr>
        <w:t>C:\Users\%UserName%\.ssh\id_rsa.pub</w:t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04C7CF3" wp14:editId="0E12A0B0">
            <wp:extent cx="5943600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Run the following in Bash and then proceed by typing yes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ssh -T </w:t>
      </w:r>
      <w:hyperlink r:id="rId14" w:history="1">
        <w:r w:rsidRPr="006F3F0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git@github.com</w:t>
        </w:r>
      </w:hyperlink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  <w:t>then type yes as the screenshot shows</w:t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66BAFE2" wp14:editId="5E7E2399">
            <wp:extent cx="5578323" cy="116596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Should give you a confirmation</w:t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48B657D" wp14:editId="63D3868D">
            <wp:extent cx="5943600" cy="997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Key should change color…</w:t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7DD6482" wp14:editId="7292EC03">
            <wp:extent cx="5692633" cy="106689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2EEDFCC3" wp14:editId="457B87FB">
            <wp:extent cx="5723116" cy="1165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bookmarkStart w:id="0" w:name="_GoBack"/>
      <w:bookmarkEnd w:id="0"/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B4266C" wp14:editId="345077B4">
            <wp:extent cx="5486875" cy="98306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DA2FF2E" wp14:editId="26ABEA5A">
            <wp:extent cx="3604572" cy="670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9F5AED5" wp14:editId="3FDF1F79">
            <wp:extent cx="3985605" cy="6553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F7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B52F7" w:rsidRPr="005229A3" w:rsidRDefault="001B52F7" w:rsidP="005229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2838622" wp14:editId="765525E4">
            <wp:extent cx="3993226" cy="2301439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2F7" w:rsidRPr="0052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13A74"/>
    <w:multiLevelType w:val="hybridMultilevel"/>
    <w:tmpl w:val="5538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CF"/>
    <w:rsid w:val="001B52F7"/>
    <w:rsid w:val="005229A3"/>
    <w:rsid w:val="007A5916"/>
    <w:rsid w:val="00815BE4"/>
    <w:rsid w:val="008F08F1"/>
    <w:rsid w:val="008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97A9"/>
  <w15:chartTrackingRefBased/>
  <w15:docId w15:val="{BA188E62-134E-4545-9FAC-CACDB57D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9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ettings/key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MrFiniOrg/Pink/blob/master/INSTRUCTIONS.txt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dc:description/>
  <cp:lastModifiedBy>Felipe Ferreira</cp:lastModifiedBy>
  <cp:revision>1</cp:revision>
  <dcterms:created xsi:type="dcterms:W3CDTF">2018-08-07T21:20:00Z</dcterms:created>
  <dcterms:modified xsi:type="dcterms:W3CDTF">2018-08-08T15:21:00Z</dcterms:modified>
</cp:coreProperties>
</file>